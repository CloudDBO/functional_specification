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36" w:rsidRDefault="009850FB" w:rsidP="001E7181">
      <w:pPr>
        <w:pStyle w:val="a3"/>
      </w:pPr>
      <w:r>
        <w:t>Прототип платформы</w:t>
      </w:r>
      <w:r w:rsidR="001E7181">
        <w:t xml:space="preserve"> </w:t>
      </w:r>
      <w:r>
        <w:t xml:space="preserve">клиентской части </w:t>
      </w:r>
      <w:proofErr w:type="gramStart"/>
      <w:r w:rsidR="001E7181">
        <w:t>облачного</w:t>
      </w:r>
      <w:proofErr w:type="gramEnd"/>
      <w:r w:rsidR="001E7181">
        <w:t xml:space="preserve"> ДБО.</w:t>
      </w:r>
    </w:p>
    <w:p w:rsidR="001E7181" w:rsidRDefault="001E7181" w:rsidP="001E7181"/>
    <w:p w:rsidR="00D41DFD" w:rsidRDefault="00D41DFD" w:rsidP="00D41DFD">
      <w:pPr>
        <w:pStyle w:val="a5"/>
        <w:rPr>
          <w:rStyle w:val="a6"/>
        </w:rPr>
      </w:pPr>
      <w:r>
        <w:rPr>
          <w:rStyle w:val="a6"/>
        </w:rPr>
        <w:t>Вводная часть</w:t>
      </w:r>
    </w:p>
    <w:p w:rsidR="00D41DFD" w:rsidRPr="00D41DFD" w:rsidRDefault="001D2DA5" w:rsidP="008A2EA3">
      <w:pPr>
        <w:jc w:val="right"/>
        <w:rPr>
          <w:rStyle w:val="a6"/>
          <w:b w:val="0"/>
        </w:rPr>
      </w:pPr>
      <w:r>
        <w:rPr>
          <w:rStyle w:val="a6"/>
          <w:b w:val="0"/>
        </w:rPr>
        <w:t>Нужно не ругать конкурентов, нужно</w:t>
      </w:r>
      <w:r w:rsidR="00D41DFD" w:rsidRPr="00D41DFD">
        <w:rPr>
          <w:rStyle w:val="a6"/>
          <w:b w:val="0"/>
        </w:rPr>
        <w:t xml:space="preserve"> хвалить себя</w:t>
      </w:r>
      <w:r w:rsidR="00D41DFD">
        <w:rPr>
          <w:rStyle w:val="a6"/>
          <w:b w:val="0"/>
        </w:rPr>
        <w:t>. Г. Кавасаки</w:t>
      </w:r>
    </w:p>
    <w:p w:rsidR="00B536E2" w:rsidRDefault="008A2EA3" w:rsidP="008A2EA3">
      <w:pPr>
        <w:rPr>
          <w:rStyle w:val="a6"/>
          <w:b w:val="0"/>
        </w:rPr>
      </w:pPr>
      <w:commentRangeStart w:id="0"/>
      <w:r w:rsidRPr="008A2EA3">
        <w:rPr>
          <w:rStyle w:val="a6"/>
          <w:b w:val="0"/>
        </w:rPr>
        <w:t>Как нам кажется</w:t>
      </w:r>
      <w:commentRangeEnd w:id="0"/>
      <w:r w:rsidR="00C773EC">
        <w:rPr>
          <w:rStyle w:val="ac"/>
        </w:rPr>
        <w:commentReference w:id="0"/>
      </w:r>
      <w:r w:rsidR="00B536E2">
        <w:rPr>
          <w:rStyle w:val="a6"/>
          <w:b w:val="0"/>
        </w:rPr>
        <w:t>,</w:t>
      </w:r>
      <w:r w:rsidRPr="008A2EA3">
        <w:rPr>
          <w:rStyle w:val="a6"/>
          <w:b w:val="0"/>
        </w:rPr>
        <w:t xml:space="preserve"> основным трендом развития систем ДБО будет упрощение </w:t>
      </w:r>
      <w:r>
        <w:rPr>
          <w:rStyle w:val="a6"/>
          <w:b w:val="0"/>
        </w:rPr>
        <w:t>взаимодействия к</w:t>
      </w:r>
      <w:r w:rsidR="00B536E2">
        <w:rPr>
          <w:rStyle w:val="a6"/>
          <w:b w:val="0"/>
        </w:rPr>
        <w:t xml:space="preserve">лиентов и банка с одной стороны, что обеспечит общий рост клиентской базы  </w:t>
      </w:r>
      <w:r>
        <w:rPr>
          <w:rStyle w:val="a6"/>
          <w:b w:val="0"/>
        </w:rPr>
        <w:t>и общее удешевление</w:t>
      </w:r>
      <w:r w:rsidR="0004670C">
        <w:rPr>
          <w:rStyle w:val="a6"/>
          <w:b w:val="0"/>
        </w:rPr>
        <w:t xml:space="preserve">  для банка владением  </w:t>
      </w:r>
      <w:r w:rsidR="00B536E2">
        <w:rPr>
          <w:rStyle w:val="a6"/>
          <w:b w:val="0"/>
        </w:rPr>
        <w:t xml:space="preserve">платформы ДБО. </w:t>
      </w:r>
      <w:r w:rsidR="009850FB">
        <w:rPr>
          <w:rStyle w:val="a6"/>
          <w:b w:val="0"/>
        </w:rPr>
        <w:t xml:space="preserve"> Рост количества  клиентов увеличит объемы платежей, производимых через банки, которые приведут в свою очередь  к повышению дохода банка.  Другим косвенным способом получения выгоды банка является переход от классической платформы дистанционных услуг </w:t>
      </w:r>
      <w:proofErr w:type="gramStart"/>
      <w:r w:rsidR="009850FB">
        <w:rPr>
          <w:rStyle w:val="a6"/>
          <w:b w:val="0"/>
        </w:rPr>
        <w:t>к</w:t>
      </w:r>
      <w:proofErr w:type="gramEnd"/>
      <w:r w:rsidR="009850FB">
        <w:rPr>
          <w:rStyle w:val="a6"/>
          <w:b w:val="0"/>
        </w:rPr>
        <w:t xml:space="preserve"> облачной. Каждый будет заниматься своим делом – клиенты пользоваться дистанционными услугами, наша компания обеспечивать технологическое обеспечения бизнес-процессов, а банки получать комиссионное вознаграждение за проведение платежей.</w:t>
      </w:r>
    </w:p>
    <w:p w:rsidR="009908F2" w:rsidRPr="00E56A41" w:rsidRDefault="0004670C" w:rsidP="00E56A41">
      <w:pPr>
        <w:rPr>
          <w:rStyle w:val="a6"/>
          <w:b w:val="0"/>
        </w:rPr>
      </w:pPr>
      <w:r>
        <w:rPr>
          <w:rStyle w:val="a6"/>
          <w:b w:val="0"/>
        </w:rPr>
        <w:t xml:space="preserve">Самым быстро растущим сектором  доступа к различным сервисам, предлагаемым всемирной паутиной является </w:t>
      </w:r>
      <w:proofErr w:type="gramStart"/>
      <w:r>
        <w:rPr>
          <w:rStyle w:val="a6"/>
          <w:b w:val="0"/>
        </w:rPr>
        <w:t>мобильный</w:t>
      </w:r>
      <w:proofErr w:type="gramEnd"/>
      <w:r>
        <w:rPr>
          <w:rStyle w:val="a6"/>
          <w:b w:val="0"/>
        </w:rPr>
        <w:t xml:space="preserve">.  В США 22% взрослого населения владеют планшетами (последние исследования </w:t>
      </w:r>
      <w:commentRangeStart w:id="1"/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Pew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Research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Center</w:t>
      </w:r>
      <w:commentRangeEnd w:id="1"/>
      <w:proofErr w:type="spellEnd"/>
      <w:r w:rsidR="008674D3">
        <w:rPr>
          <w:rStyle w:val="ac"/>
        </w:rPr>
        <w:commentReference w:id="1"/>
      </w:r>
      <w:r>
        <w:rPr>
          <w:rStyle w:val="a6"/>
          <w:b w:val="0"/>
        </w:rPr>
        <w:t xml:space="preserve">) и 3% регулярно используют чужие, а количество смартфонов превысило 100 миллионов  (исследования компании </w:t>
      </w:r>
      <w:proofErr w:type="spellStart"/>
      <w:r>
        <w:rPr>
          <w:rStyle w:val="a6"/>
          <w:b w:val="0"/>
        </w:rPr>
        <w:t>comStore</w:t>
      </w:r>
      <w:proofErr w:type="spellEnd"/>
      <w:r>
        <w:rPr>
          <w:rStyle w:val="a6"/>
          <w:b w:val="0"/>
        </w:rPr>
        <w:t>).</w:t>
      </w:r>
      <w:r w:rsidR="005E05B6">
        <w:rPr>
          <w:rStyle w:val="a6"/>
          <w:b w:val="0"/>
        </w:rPr>
        <w:t xml:space="preserve">  </w:t>
      </w:r>
      <w:r w:rsidR="00B82977">
        <w:rPr>
          <w:rStyle w:val="a6"/>
          <w:b w:val="0"/>
        </w:rPr>
        <w:t>Мы не видим причин, почему ч</w:t>
      </w:r>
      <w:r w:rsidR="005E05B6">
        <w:rPr>
          <w:rStyle w:val="a6"/>
          <w:b w:val="0"/>
        </w:rPr>
        <w:t xml:space="preserve">ерез год-два или три в России </w:t>
      </w:r>
      <w:r w:rsidR="00B82977">
        <w:rPr>
          <w:rStyle w:val="a6"/>
          <w:b w:val="0"/>
        </w:rPr>
        <w:t xml:space="preserve">не </w:t>
      </w:r>
      <w:r w:rsidR="005E05B6">
        <w:rPr>
          <w:rStyle w:val="a6"/>
          <w:b w:val="0"/>
        </w:rPr>
        <w:t xml:space="preserve">будет аналогичная </w:t>
      </w:r>
      <w:commentRangeStart w:id="2"/>
      <w:r w:rsidR="005E05B6">
        <w:rPr>
          <w:rStyle w:val="a6"/>
          <w:b w:val="0"/>
        </w:rPr>
        <w:t>ситуация</w:t>
      </w:r>
      <w:commentRangeEnd w:id="2"/>
      <w:r w:rsidR="008674D3">
        <w:rPr>
          <w:rStyle w:val="ac"/>
        </w:rPr>
        <w:commentReference w:id="2"/>
      </w:r>
      <w:r w:rsidR="005E05B6">
        <w:rPr>
          <w:rStyle w:val="a6"/>
          <w:b w:val="0"/>
        </w:rPr>
        <w:t>.</w:t>
      </w:r>
    </w:p>
    <w:p w:rsidR="00D41DFD" w:rsidRDefault="00A92EE9" w:rsidP="00D41DFD">
      <w:pPr>
        <w:pStyle w:val="a5"/>
        <w:rPr>
          <w:rStyle w:val="a6"/>
        </w:rPr>
      </w:pPr>
      <w:r w:rsidRPr="00A92EE9">
        <w:rPr>
          <w:rStyle w:val="a6"/>
        </w:rPr>
        <w:t xml:space="preserve">Основные </w:t>
      </w:r>
      <w:r>
        <w:rPr>
          <w:rStyle w:val="a6"/>
        </w:rPr>
        <w:t>и</w:t>
      </w:r>
      <w:r w:rsidR="00D41DFD">
        <w:rPr>
          <w:rStyle w:val="a6"/>
        </w:rPr>
        <w:t xml:space="preserve">деи, заложенные при создании </w:t>
      </w:r>
      <w:r w:rsidR="002B647C">
        <w:rPr>
          <w:rStyle w:val="a6"/>
        </w:rPr>
        <w:t>интерфейса клиентской части</w:t>
      </w:r>
      <w:r w:rsidR="008A2EA3">
        <w:rPr>
          <w:rStyle w:val="a6"/>
        </w:rPr>
        <w:t xml:space="preserve"> </w:t>
      </w:r>
      <w:r w:rsidR="00D41DFD">
        <w:rPr>
          <w:rStyle w:val="a6"/>
        </w:rPr>
        <w:t xml:space="preserve">платформы </w:t>
      </w:r>
      <w:proofErr w:type="spellStart"/>
      <w:r w:rsidR="00D41DFD">
        <w:rPr>
          <w:rStyle w:val="a6"/>
        </w:rPr>
        <w:t>CloudDBO</w:t>
      </w:r>
      <w:proofErr w:type="spellEnd"/>
    </w:p>
    <w:p w:rsidR="00B82977" w:rsidRDefault="00826C68" w:rsidP="00826C68">
      <w:pPr>
        <w:pStyle w:val="a7"/>
        <w:numPr>
          <w:ilvl w:val="0"/>
          <w:numId w:val="1"/>
        </w:numPr>
        <w:rPr>
          <w:rStyle w:val="a6"/>
          <w:b w:val="0"/>
        </w:rPr>
      </w:pPr>
      <w:r>
        <w:rPr>
          <w:rStyle w:val="a6"/>
          <w:b w:val="0"/>
        </w:rPr>
        <w:t>Интуитивно понятный клиентский</w:t>
      </w:r>
      <w:r w:rsidR="00B82977" w:rsidRPr="00826C68">
        <w:rPr>
          <w:rStyle w:val="a6"/>
          <w:b w:val="0"/>
        </w:rPr>
        <w:t xml:space="preserve"> интерфе</w:t>
      </w:r>
      <w:r>
        <w:rPr>
          <w:rStyle w:val="a6"/>
          <w:b w:val="0"/>
        </w:rPr>
        <w:t xml:space="preserve">йс </w:t>
      </w:r>
      <w:r w:rsidR="00B82977" w:rsidRPr="00826C68">
        <w:rPr>
          <w:rStyle w:val="a6"/>
          <w:b w:val="0"/>
        </w:rPr>
        <w:t>платформы ДБО;</w:t>
      </w:r>
    </w:p>
    <w:p w:rsidR="00826C68" w:rsidRPr="00826C68" w:rsidRDefault="00826C68" w:rsidP="00826C68">
      <w:pPr>
        <w:pStyle w:val="a7"/>
        <w:numPr>
          <w:ilvl w:val="0"/>
          <w:numId w:val="1"/>
        </w:numPr>
        <w:rPr>
          <w:rStyle w:val="a6"/>
          <w:b w:val="0"/>
        </w:rPr>
      </w:pPr>
      <w:r>
        <w:rPr>
          <w:rStyle w:val="a6"/>
          <w:b w:val="0"/>
        </w:rPr>
        <w:t xml:space="preserve">Платформа ДБО в первую очередь служит для </w:t>
      </w:r>
      <w:commentRangeStart w:id="3"/>
      <w:r>
        <w:rPr>
          <w:rStyle w:val="a6"/>
          <w:b w:val="0"/>
        </w:rPr>
        <w:t>проведения платежей</w:t>
      </w:r>
      <w:commentRangeEnd w:id="3"/>
      <w:r w:rsidR="004E58B3">
        <w:rPr>
          <w:rStyle w:val="ac"/>
        </w:rPr>
        <w:commentReference w:id="3"/>
      </w:r>
      <w:r w:rsidRPr="00826C68">
        <w:rPr>
          <w:rStyle w:val="a6"/>
          <w:b w:val="0"/>
        </w:rPr>
        <w:t>;</w:t>
      </w:r>
    </w:p>
    <w:p w:rsidR="00B82977" w:rsidRPr="00826C68" w:rsidRDefault="00B82977" w:rsidP="00826C68">
      <w:pPr>
        <w:pStyle w:val="a7"/>
        <w:numPr>
          <w:ilvl w:val="0"/>
          <w:numId w:val="1"/>
        </w:numPr>
        <w:rPr>
          <w:rStyle w:val="a6"/>
          <w:b w:val="0"/>
        </w:rPr>
      </w:pPr>
      <w:r w:rsidRPr="00826C68">
        <w:rPr>
          <w:rStyle w:val="a6"/>
          <w:b w:val="0"/>
        </w:rPr>
        <w:t>Автоматизация и как следствие упрощение  клиентских платежей через нашу систему;</w:t>
      </w:r>
    </w:p>
    <w:p w:rsidR="008A2EA3" w:rsidRPr="00826C68" w:rsidRDefault="008A2EA3" w:rsidP="00826C68">
      <w:pPr>
        <w:pStyle w:val="a7"/>
        <w:numPr>
          <w:ilvl w:val="0"/>
          <w:numId w:val="1"/>
        </w:numPr>
        <w:rPr>
          <w:rStyle w:val="a6"/>
          <w:b w:val="0"/>
        </w:rPr>
      </w:pPr>
      <w:r w:rsidRPr="00826C68">
        <w:rPr>
          <w:rStyle w:val="a6"/>
          <w:b w:val="0"/>
        </w:rPr>
        <w:t xml:space="preserve">Единообразный интерфейс для всех видов </w:t>
      </w:r>
      <w:r w:rsidR="00A92EE9" w:rsidRPr="00826C68">
        <w:rPr>
          <w:rStyle w:val="a6"/>
          <w:b w:val="0"/>
        </w:rPr>
        <w:t xml:space="preserve">клиентской части </w:t>
      </w:r>
      <w:r w:rsidRPr="00826C68">
        <w:rPr>
          <w:rStyle w:val="a6"/>
          <w:b w:val="0"/>
        </w:rPr>
        <w:t>(</w:t>
      </w:r>
      <w:r w:rsidRPr="00826C68">
        <w:rPr>
          <w:rStyle w:val="a6"/>
          <w:b w:val="0"/>
          <w:lang w:val="en-US"/>
        </w:rPr>
        <w:t>www</w:t>
      </w:r>
      <w:r w:rsidRPr="00826C68">
        <w:rPr>
          <w:rStyle w:val="a6"/>
          <w:b w:val="0"/>
        </w:rPr>
        <w:t xml:space="preserve">, </w:t>
      </w:r>
      <w:r w:rsidR="00793790">
        <w:rPr>
          <w:rStyle w:val="a6"/>
          <w:b w:val="0"/>
          <w:lang w:val="en-US"/>
        </w:rPr>
        <w:t>A</w:t>
      </w:r>
      <w:r w:rsidRPr="00826C68">
        <w:rPr>
          <w:rStyle w:val="a6"/>
          <w:b w:val="0"/>
          <w:lang w:val="en-US"/>
        </w:rPr>
        <w:t>ndroid</w:t>
      </w:r>
      <w:r w:rsidRPr="00826C68">
        <w:rPr>
          <w:rStyle w:val="a6"/>
          <w:b w:val="0"/>
        </w:rPr>
        <w:t>-</w:t>
      </w:r>
      <w:proofErr w:type="spellStart"/>
      <w:r w:rsidRPr="00826C68">
        <w:rPr>
          <w:rStyle w:val="a6"/>
          <w:b w:val="0"/>
          <w:lang w:val="en-US"/>
        </w:rPr>
        <w:t>smartphone</w:t>
      </w:r>
      <w:proofErr w:type="spellEnd"/>
      <w:r w:rsidRPr="00826C68">
        <w:rPr>
          <w:rStyle w:val="a6"/>
          <w:b w:val="0"/>
        </w:rPr>
        <w:t xml:space="preserve">, </w:t>
      </w:r>
      <w:r w:rsidR="00793790">
        <w:rPr>
          <w:rStyle w:val="a6"/>
          <w:b w:val="0"/>
          <w:lang w:val="en-US"/>
        </w:rPr>
        <w:t>A</w:t>
      </w:r>
      <w:r w:rsidRPr="00826C68">
        <w:rPr>
          <w:rStyle w:val="a6"/>
          <w:b w:val="0"/>
          <w:lang w:val="en-US"/>
        </w:rPr>
        <w:t>ndroid</w:t>
      </w:r>
      <w:r w:rsidRPr="00826C68">
        <w:rPr>
          <w:rStyle w:val="a6"/>
          <w:b w:val="0"/>
        </w:rPr>
        <w:t>-</w:t>
      </w:r>
      <w:r w:rsidRPr="00826C68">
        <w:rPr>
          <w:rStyle w:val="a6"/>
          <w:b w:val="0"/>
          <w:lang w:val="en-US"/>
        </w:rPr>
        <w:t>tablet</w:t>
      </w:r>
      <w:r w:rsidRPr="00826C68">
        <w:rPr>
          <w:rStyle w:val="a6"/>
          <w:b w:val="0"/>
        </w:rPr>
        <w:t xml:space="preserve">, </w:t>
      </w:r>
      <w:r w:rsidR="00793790">
        <w:rPr>
          <w:rStyle w:val="a6"/>
          <w:b w:val="0"/>
          <w:lang w:val="en-US"/>
        </w:rPr>
        <w:t>A</w:t>
      </w:r>
      <w:r w:rsidRPr="00826C68">
        <w:rPr>
          <w:rStyle w:val="a6"/>
          <w:b w:val="0"/>
          <w:lang w:val="en-US"/>
        </w:rPr>
        <w:t>pple</w:t>
      </w:r>
      <w:r w:rsidRPr="00826C68">
        <w:rPr>
          <w:rStyle w:val="a6"/>
          <w:b w:val="0"/>
        </w:rPr>
        <w:t>-</w:t>
      </w:r>
      <w:proofErr w:type="spellStart"/>
      <w:r w:rsidRPr="00826C68">
        <w:rPr>
          <w:rStyle w:val="a6"/>
          <w:b w:val="0"/>
          <w:lang w:val="en-US"/>
        </w:rPr>
        <w:t>i</w:t>
      </w:r>
      <w:r w:rsidR="00793790">
        <w:rPr>
          <w:rStyle w:val="a6"/>
          <w:b w:val="0"/>
          <w:lang w:val="en-US"/>
        </w:rPr>
        <w:t>P</w:t>
      </w:r>
      <w:r w:rsidR="00793790">
        <w:rPr>
          <w:rStyle w:val="a6"/>
          <w:b w:val="0"/>
        </w:rPr>
        <w:t>h</w:t>
      </w:r>
      <w:proofErr w:type="spellEnd"/>
      <w:r w:rsidRPr="00826C68">
        <w:rPr>
          <w:rStyle w:val="a6"/>
          <w:b w:val="0"/>
          <w:lang w:val="en-US"/>
        </w:rPr>
        <w:t>one</w:t>
      </w:r>
      <w:r w:rsidRPr="00826C68">
        <w:rPr>
          <w:rStyle w:val="a6"/>
          <w:b w:val="0"/>
        </w:rPr>
        <w:t xml:space="preserve"> и </w:t>
      </w:r>
      <w:r w:rsidR="00793790">
        <w:rPr>
          <w:rStyle w:val="a6"/>
          <w:b w:val="0"/>
          <w:lang w:val="en-US"/>
        </w:rPr>
        <w:t>A</w:t>
      </w:r>
      <w:r w:rsidRPr="00826C68">
        <w:rPr>
          <w:rStyle w:val="a6"/>
          <w:b w:val="0"/>
          <w:lang w:val="en-US"/>
        </w:rPr>
        <w:t>pple</w:t>
      </w:r>
      <w:r w:rsidRPr="00826C68">
        <w:rPr>
          <w:rStyle w:val="a6"/>
          <w:b w:val="0"/>
        </w:rPr>
        <w:t>-</w:t>
      </w:r>
      <w:proofErr w:type="spellStart"/>
      <w:r w:rsidRPr="00826C68">
        <w:rPr>
          <w:rStyle w:val="a6"/>
          <w:b w:val="0"/>
          <w:lang w:val="en-US"/>
        </w:rPr>
        <w:t>i</w:t>
      </w:r>
      <w:r w:rsidR="00793790">
        <w:rPr>
          <w:rStyle w:val="a6"/>
          <w:b w:val="0"/>
          <w:lang w:val="en-US"/>
        </w:rPr>
        <w:t>P</w:t>
      </w:r>
      <w:r w:rsidRPr="00826C68">
        <w:rPr>
          <w:rStyle w:val="a6"/>
          <w:b w:val="0"/>
          <w:lang w:val="en-US"/>
        </w:rPr>
        <w:t>ad</w:t>
      </w:r>
      <w:proofErr w:type="spellEnd"/>
      <w:r w:rsidR="00793790" w:rsidRPr="00793790">
        <w:rPr>
          <w:rStyle w:val="a6"/>
          <w:b w:val="0"/>
        </w:rPr>
        <w:t xml:space="preserve">, </w:t>
      </w:r>
      <w:r w:rsidR="00793790">
        <w:rPr>
          <w:rStyle w:val="a6"/>
          <w:b w:val="0"/>
          <w:lang w:val="en-US"/>
        </w:rPr>
        <w:t>Windows</w:t>
      </w:r>
      <w:r w:rsidR="00793790" w:rsidRPr="00793790">
        <w:rPr>
          <w:rStyle w:val="a6"/>
          <w:b w:val="0"/>
        </w:rPr>
        <w:t xml:space="preserve"> </w:t>
      </w:r>
      <w:r w:rsidR="00793790">
        <w:rPr>
          <w:rStyle w:val="a6"/>
          <w:b w:val="0"/>
          <w:lang w:val="en-US"/>
        </w:rPr>
        <w:t>Phone</w:t>
      </w:r>
      <w:r w:rsidRPr="00826C68">
        <w:rPr>
          <w:rStyle w:val="a6"/>
          <w:b w:val="0"/>
        </w:rPr>
        <w:t>)</w:t>
      </w:r>
      <w:r w:rsidR="00A92EE9" w:rsidRPr="00826C68">
        <w:rPr>
          <w:rStyle w:val="a6"/>
          <w:b w:val="0"/>
        </w:rPr>
        <w:t>.</w:t>
      </w:r>
    </w:p>
    <w:p w:rsidR="008A2EA3" w:rsidRDefault="00826C68" w:rsidP="008A2EA3">
      <w:pPr>
        <w:rPr>
          <w:rStyle w:val="a6"/>
          <w:b w:val="0"/>
        </w:rPr>
      </w:pPr>
      <w:r>
        <w:rPr>
          <w:rStyle w:val="a6"/>
          <w:b w:val="0"/>
        </w:rPr>
        <w:t>Понятный интерфейс включает в себя порядок взаимодействия человека и платформы, при котором  человек пользуется интуитивно понятными ему жестами</w:t>
      </w:r>
      <w:r w:rsidR="00656EEB">
        <w:rPr>
          <w:rStyle w:val="a6"/>
          <w:b w:val="0"/>
        </w:rPr>
        <w:t>, такими как 'выделить' и 'перетащить', а все остальные действия вроде 'показать', 'детализировать' или 'запустить процесс' платформа выполняет самостоятельно.</w:t>
      </w:r>
    </w:p>
    <w:p w:rsidR="00656EEB" w:rsidRDefault="00656EEB" w:rsidP="008A2EA3">
      <w:pPr>
        <w:rPr>
          <w:rStyle w:val="a6"/>
          <w:b w:val="0"/>
        </w:rPr>
      </w:pPr>
      <w:commentRangeStart w:id="4"/>
      <w:r>
        <w:rPr>
          <w:rStyle w:val="a6"/>
          <w:b w:val="0"/>
        </w:rPr>
        <w:t>Платежи во главе угла</w:t>
      </w:r>
      <w:commentRangeEnd w:id="4"/>
      <w:r w:rsidR="00793790">
        <w:rPr>
          <w:rStyle w:val="ac"/>
        </w:rPr>
        <w:commentReference w:id="4"/>
      </w:r>
      <w:r>
        <w:rPr>
          <w:rStyle w:val="a6"/>
          <w:b w:val="0"/>
        </w:rPr>
        <w:t xml:space="preserve">. Человек пользуется ДБО не для получения информационных сообщений от банка или просмотра остатков на своих счетах, хотя это, конечно же, </w:t>
      </w:r>
      <w:r w:rsidR="008653E4">
        <w:rPr>
          <w:rStyle w:val="a6"/>
          <w:b w:val="0"/>
        </w:rPr>
        <w:t xml:space="preserve">достаточно </w:t>
      </w:r>
      <w:r>
        <w:rPr>
          <w:rStyle w:val="a6"/>
          <w:b w:val="0"/>
        </w:rPr>
        <w:t xml:space="preserve">важные функции в ДБО. Клиент интерфейсом платформы ДБО должен подталкиваться к осуществлению платежей. </w:t>
      </w:r>
      <w:proofErr w:type="gramStart"/>
      <w:r>
        <w:rPr>
          <w:rStyle w:val="a6"/>
          <w:b w:val="0"/>
        </w:rPr>
        <w:t>Самым правильным путем в этом направлении служит формирование платформой ДБО задолженностей клиента у различным поставщиков услуг, которые в свою очередь должны акцептоваться клиентом.</w:t>
      </w:r>
      <w:proofErr w:type="gramEnd"/>
    </w:p>
    <w:p w:rsidR="00A77C5C" w:rsidRDefault="00A77C5C" w:rsidP="008A2EA3">
      <w:pPr>
        <w:rPr>
          <w:rStyle w:val="a6"/>
          <w:b w:val="0"/>
        </w:rPr>
      </w:pPr>
      <w:r>
        <w:rPr>
          <w:rStyle w:val="a6"/>
          <w:b w:val="0"/>
        </w:rPr>
        <w:t xml:space="preserve">Автоматизация и упрощение.  Целью является осмысленная минимизация действий клиента при осуществлении операций в ДБО. Пример из жизни – человек купил конфеты, принес их домой и ему нужно их пересыпать в </w:t>
      </w:r>
      <w:proofErr w:type="spellStart"/>
      <w:r>
        <w:rPr>
          <w:rStyle w:val="a6"/>
          <w:b w:val="0"/>
        </w:rPr>
        <w:t>конфетницу</w:t>
      </w:r>
      <w:proofErr w:type="spellEnd"/>
      <w:r>
        <w:rPr>
          <w:rStyle w:val="a6"/>
          <w:b w:val="0"/>
        </w:rPr>
        <w:t xml:space="preserve">, для чего ему нужно открыть купленную упаковку, достать </w:t>
      </w:r>
      <w:proofErr w:type="spellStart"/>
      <w:r>
        <w:rPr>
          <w:rStyle w:val="a6"/>
          <w:b w:val="0"/>
        </w:rPr>
        <w:t>конфетницу</w:t>
      </w:r>
      <w:proofErr w:type="spellEnd"/>
      <w:r>
        <w:rPr>
          <w:rStyle w:val="a6"/>
          <w:b w:val="0"/>
        </w:rPr>
        <w:t xml:space="preserve">, открыть ее, оценить ее наполненность и в случае положительного оценки </w:t>
      </w:r>
      <w:r>
        <w:rPr>
          <w:rStyle w:val="a6"/>
          <w:b w:val="0"/>
        </w:rPr>
        <w:lastRenderedPageBreak/>
        <w:t xml:space="preserve">пересыпать конфеты. Это еще не все. После этого человек закрывает банку с конфетами, убирает ее в комод и выбрасывает вскрытую упаковку.  </w:t>
      </w:r>
      <w:proofErr w:type="gramStart"/>
      <w:r>
        <w:rPr>
          <w:rStyle w:val="a6"/>
          <w:b w:val="0"/>
        </w:rPr>
        <w:t>Мы же предлагаем другой подход, объяснения на предыдущем примере</w:t>
      </w:r>
      <w:r w:rsidR="008C505A">
        <w:rPr>
          <w:rStyle w:val="a6"/>
          <w:b w:val="0"/>
        </w:rPr>
        <w:t xml:space="preserve"> в терминах ДБО</w:t>
      </w:r>
      <w:r>
        <w:rPr>
          <w:rStyle w:val="a6"/>
          <w:b w:val="0"/>
        </w:rPr>
        <w:t xml:space="preserve">  – клиент выделил упаковку новых конфет, перетянул (</w:t>
      </w:r>
      <w:r>
        <w:rPr>
          <w:rStyle w:val="a6"/>
          <w:b w:val="0"/>
          <w:lang w:val="en-US"/>
        </w:rPr>
        <w:t>drag</w:t>
      </w:r>
      <w:r>
        <w:rPr>
          <w:rStyle w:val="a6"/>
          <w:b w:val="0"/>
        </w:rPr>
        <w:t xml:space="preserve"> </w:t>
      </w:r>
      <w:proofErr w:type="spellStart"/>
      <w:r>
        <w:rPr>
          <w:rStyle w:val="a6"/>
          <w:b w:val="0"/>
        </w:rPr>
        <w:t>a</w:t>
      </w:r>
      <w:r>
        <w:rPr>
          <w:rStyle w:val="a6"/>
          <w:b w:val="0"/>
          <w:lang w:val="en-US"/>
        </w:rPr>
        <w:t>nd</w:t>
      </w:r>
      <w:proofErr w:type="spellEnd"/>
      <w:r w:rsidRPr="00A77C5C">
        <w:rPr>
          <w:rStyle w:val="a6"/>
          <w:b w:val="0"/>
        </w:rPr>
        <w:t xml:space="preserve"> </w:t>
      </w:r>
      <w:r>
        <w:rPr>
          <w:rStyle w:val="a6"/>
          <w:b w:val="0"/>
          <w:lang w:val="en-US"/>
        </w:rPr>
        <w:t>drop</w:t>
      </w:r>
      <w:r>
        <w:rPr>
          <w:rStyle w:val="a6"/>
          <w:b w:val="0"/>
        </w:rPr>
        <w:t xml:space="preserve">) </w:t>
      </w:r>
      <w:r w:rsidRPr="00A77C5C">
        <w:rPr>
          <w:rStyle w:val="a6"/>
          <w:b w:val="0"/>
        </w:rPr>
        <w:t xml:space="preserve"> ее к ящику комода, </w:t>
      </w:r>
      <w:r w:rsidR="007F21F4">
        <w:rPr>
          <w:rStyle w:val="a6"/>
          <w:b w:val="0"/>
        </w:rPr>
        <w:t>далее платформа ДБО открыла ящик</w:t>
      </w:r>
      <w:r w:rsidRPr="00A77C5C">
        <w:rPr>
          <w:rStyle w:val="a6"/>
          <w:b w:val="0"/>
        </w:rPr>
        <w:t>, сопоставил</w:t>
      </w:r>
      <w:r w:rsidR="007F21F4">
        <w:rPr>
          <w:rStyle w:val="a6"/>
          <w:b w:val="0"/>
        </w:rPr>
        <w:t>а</w:t>
      </w:r>
      <w:r w:rsidRPr="00A77C5C">
        <w:rPr>
          <w:rStyle w:val="a6"/>
          <w:b w:val="0"/>
        </w:rPr>
        <w:t xml:space="preserve"> конфеты в упаковке и </w:t>
      </w:r>
      <w:proofErr w:type="spellStart"/>
      <w:r w:rsidRPr="00A77C5C">
        <w:rPr>
          <w:rStyle w:val="a6"/>
          <w:b w:val="0"/>
        </w:rPr>
        <w:t>конфетницу</w:t>
      </w:r>
      <w:proofErr w:type="spellEnd"/>
      <w:r w:rsidRPr="00A77C5C">
        <w:rPr>
          <w:rStyle w:val="a6"/>
          <w:b w:val="0"/>
        </w:rPr>
        <w:t xml:space="preserve"> в ящике, открыл</w:t>
      </w:r>
      <w:r w:rsidR="007F21F4">
        <w:rPr>
          <w:rStyle w:val="a6"/>
          <w:b w:val="0"/>
        </w:rPr>
        <w:t>а</w:t>
      </w:r>
      <w:r w:rsidRPr="00A77C5C">
        <w:rPr>
          <w:rStyle w:val="a6"/>
          <w:b w:val="0"/>
        </w:rPr>
        <w:t xml:space="preserve"> нужную банку, </w:t>
      </w:r>
      <w:r w:rsidR="007F21F4">
        <w:rPr>
          <w:rStyle w:val="a6"/>
          <w:b w:val="0"/>
        </w:rPr>
        <w:t xml:space="preserve">оценила наполненность,  </w:t>
      </w:r>
      <w:r w:rsidRPr="00A77C5C">
        <w:rPr>
          <w:rStyle w:val="a6"/>
          <w:b w:val="0"/>
        </w:rPr>
        <w:t>пересыпал</w:t>
      </w:r>
      <w:r w:rsidR="007F21F4">
        <w:rPr>
          <w:rStyle w:val="a6"/>
          <w:b w:val="0"/>
        </w:rPr>
        <w:t>а</w:t>
      </w:r>
      <w:r w:rsidRPr="00A77C5C">
        <w:rPr>
          <w:rStyle w:val="a6"/>
          <w:b w:val="0"/>
        </w:rPr>
        <w:t xml:space="preserve"> в нее конфеты, информировал</w:t>
      </w:r>
      <w:r w:rsidR="007F21F4">
        <w:rPr>
          <w:rStyle w:val="a6"/>
          <w:b w:val="0"/>
        </w:rPr>
        <w:t>а</w:t>
      </w:r>
      <w:r w:rsidRPr="00A77C5C">
        <w:rPr>
          <w:rStyle w:val="a6"/>
          <w:b w:val="0"/>
        </w:rPr>
        <w:t xml:space="preserve"> о результатах операции и убрал</w:t>
      </w:r>
      <w:r w:rsidR="007F21F4">
        <w:rPr>
          <w:rStyle w:val="a6"/>
          <w:b w:val="0"/>
        </w:rPr>
        <w:t>а</w:t>
      </w:r>
      <w:r w:rsidRPr="00A77C5C">
        <w:rPr>
          <w:rStyle w:val="a6"/>
          <w:b w:val="0"/>
        </w:rPr>
        <w:t xml:space="preserve"> за собой мусор.</w:t>
      </w:r>
      <w:r w:rsidR="002E3FBE">
        <w:rPr>
          <w:rStyle w:val="a6"/>
          <w:b w:val="0"/>
        </w:rPr>
        <w:t xml:space="preserve"> </w:t>
      </w:r>
      <w:proofErr w:type="gramEnd"/>
    </w:p>
    <w:p w:rsidR="002E3FBE" w:rsidRPr="00A77C5C" w:rsidRDefault="002E3FBE" w:rsidP="008A2EA3">
      <w:pPr>
        <w:rPr>
          <w:rStyle w:val="a6"/>
          <w:b w:val="0"/>
        </w:rPr>
      </w:pPr>
      <w:r>
        <w:rPr>
          <w:rStyle w:val="a6"/>
          <w:b w:val="0"/>
        </w:rPr>
        <w:t xml:space="preserve">Единообразный интерфейс  клиентского программного обеспечения на разных конечных устройствах.   </w:t>
      </w:r>
      <w:r w:rsidR="007F21F4">
        <w:rPr>
          <w:rStyle w:val="a6"/>
          <w:b w:val="0"/>
        </w:rPr>
        <w:t xml:space="preserve">Клиенту нашей платформы ДБО должно быть одинаково просто, удобно и привычно пользоваться нашим </w:t>
      </w:r>
      <w:r w:rsidR="008C505A">
        <w:rPr>
          <w:rStyle w:val="a6"/>
          <w:b w:val="0"/>
        </w:rPr>
        <w:t>программным обеспечением на домашнем или офисном компьютере, смартфоне или планшете.</w:t>
      </w:r>
    </w:p>
    <w:p w:rsidR="001E7181" w:rsidRDefault="00D41DFD" w:rsidP="00D41DFD">
      <w:pPr>
        <w:pStyle w:val="a5"/>
        <w:rPr>
          <w:rStyle w:val="a6"/>
        </w:rPr>
      </w:pPr>
      <w:r w:rsidRPr="00D41DFD">
        <w:rPr>
          <w:rStyle w:val="a6"/>
        </w:rPr>
        <w:t xml:space="preserve">Общие принципы построения интерфейса </w:t>
      </w:r>
      <w:r>
        <w:rPr>
          <w:rStyle w:val="a6"/>
        </w:rPr>
        <w:t xml:space="preserve"> клиента</w:t>
      </w:r>
    </w:p>
    <w:p w:rsidR="004E3F66" w:rsidRDefault="004E3F66" w:rsidP="00357CA4">
      <w:r>
        <w:t>В системе выделяются два</w:t>
      </w:r>
      <w:r w:rsidR="007F63E3">
        <w:t xml:space="preserve"> основных </w:t>
      </w:r>
      <w:ins w:id="5" w:author="Олег Шерыхалин" w:date="2012-10-17T19:59:00Z">
        <w:r w:rsidR="00C058E1">
          <w:t xml:space="preserve">типа </w:t>
        </w:r>
      </w:ins>
      <w:r w:rsidR="007F63E3">
        <w:t xml:space="preserve">элемента интерфейса – </w:t>
      </w:r>
      <w:del w:id="6" w:author="Олег Шерыхалин" w:date="2012-10-17T20:00:00Z">
        <w:r w:rsidR="007F63E3" w:rsidDel="00C058E1">
          <w:delText xml:space="preserve">зона </w:delText>
        </w:r>
      </w:del>
      <w:ins w:id="7" w:author="Олег Шерыхалин" w:date="2012-10-17T20:00:00Z">
        <w:r w:rsidR="00C058E1">
          <w:t>зон</w:t>
        </w:r>
        <w:r w:rsidR="00C058E1">
          <w:t>ы</w:t>
        </w:r>
        <w:r w:rsidR="00C058E1">
          <w:t xml:space="preserve"> </w:t>
        </w:r>
      </w:ins>
      <w:r w:rsidR="007F63E3">
        <w:t xml:space="preserve">экрана клиентского устройства и активные элементы.  Помещение активных элементов в зоны или сопоставление одного элемента другому инициирует начало процессов.  Пример первого случая– </w:t>
      </w:r>
      <w:proofErr w:type="gramStart"/>
      <w:r w:rsidR="007F63E3">
        <w:t>вы</w:t>
      </w:r>
      <w:proofErr w:type="gramEnd"/>
      <w:r w:rsidR="007F63E3">
        <w:t xml:space="preserve">деление и перемещение активного элемента 'счет' в зону 'детализация' приводит к выводу свойств выделенного счета. Пример второго </w:t>
      </w:r>
      <w:r w:rsidR="005F1A13">
        <w:t>–</w:t>
      </w:r>
      <w:r w:rsidR="007F63E3">
        <w:t xml:space="preserve"> </w:t>
      </w:r>
      <w:r w:rsidR="005F1A13">
        <w:t xml:space="preserve">Выделение и </w:t>
      </w:r>
      <w:r>
        <w:t xml:space="preserve">перемещение активного элемента 'задолженность' на активный элемент 'счет'  инициирует создание банковского документа и оплату этой задолженности в процессе его исполнения. </w:t>
      </w:r>
    </w:p>
    <w:p w:rsidR="004E3F66" w:rsidRPr="00142DE3" w:rsidRDefault="004E3F66" w:rsidP="00357CA4">
      <w:r>
        <w:t>Зоны</w:t>
      </w:r>
      <w:r w:rsidR="00142DE3" w:rsidRPr="00142DE3">
        <w:t>:</w:t>
      </w:r>
    </w:p>
    <w:p w:rsidR="00142DE3" w:rsidRPr="00142DE3" w:rsidRDefault="00142DE3" w:rsidP="00142DE3">
      <w:pPr>
        <w:pStyle w:val="a7"/>
        <w:numPr>
          <w:ilvl w:val="0"/>
          <w:numId w:val="2"/>
        </w:numPr>
      </w:pPr>
      <w:r>
        <w:t>Контейнер – тут содержатся активные элементы (далее АЭ). Пример – зона вывода списка АЭ типа '</w:t>
      </w:r>
      <w:r w:rsidRPr="00142DE3">
        <w:t>счет</w:t>
      </w:r>
      <w:r>
        <w:t>'</w:t>
      </w:r>
      <w:r w:rsidR="00220385">
        <w:t xml:space="preserve">. Помещение АЭ в эту зону может привести </w:t>
      </w:r>
      <w:r w:rsidR="00B119D0">
        <w:t xml:space="preserve">к добавлению </w:t>
      </w:r>
      <w:proofErr w:type="gramStart"/>
      <w:r w:rsidR="00B119D0">
        <w:t>перемещаемого</w:t>
      </w:r>
      <w:proofErr w:type="gramEnd"/>
      <w:r w:rsidR="00B119D0">
        <w:t xml:space="preserve"> АЭ к списку АЭ, уже находящихся в этой зоне. Удаление из такой зоны приводит к удалению АЭ из списка АЭ этой зоны</w:t>
      </w:r>
      <w:r w:rsidRPr="00142DE3">
        <w:t>;</w:t>
      </w:r>
    </w:p>
    <w:p w:rsidR="00142DE3" w:rsidRDefault="00142DE3" w:rsidP="00142DE3">
      <w:pPr>
        <w:pStyle w:val="a7"/>
        <w:numPr>
          <w:ilvl w:val="0"/>
          <w:numId w:val="2"/>
        </w:numPr>
      </w:pPr>
      <w:proofErr w:type="gramStart"/>
      <w:r>
        <w:t xml:space="preserve">Информационная </w:t>
      </w:r>
      <w:r w:rsidR="00155C65">
        <w:t>– п</w:t>
      </w:r>
      <w:r>
        <w:t>редназначена для вывода различных информационных сообщений (наличие сообщений от банка, количество документов в обработке и так далее)</w:t>
      </w:r>
      <w:r w:rsidRPr="00142DE3">
        <w:t>;</w:t>
      </w:r>
      <w:proofErr w:type="gramEnd"/>
    </w:p>
    <w:p w:rsidR="00142DE3" w:rsidRDefault="00142DE3" w:rsidP="00142DE3">
      <w:pPr>
        <w:pStyle w:val="a7"/>
        <w:numPr>
          <w:ilvl w:val="0"/>
          <w:numId w:val="2"/>
        </w:numPr>
      </w:pPr>
      <w:r>
        <w:t>Детализация – помещение АЭ в эту зону ведет к просмотру подробного содержимого АЭ.</w:t>
      </w:r>
    </w:p>
    <w:p w:rsidR="00142DE3" w:rsidRDefault="00142DE3" w:rsidP="00142DE3">
      <w:pPr>
        <w:pStyle w:val="a7"/>
        <w:numPr>
          <w:ilvl w:val="0"/>
          <w:numId w:val="2"/>
        </w:numPr>
      </w:pPr>
      <w:r>
        <w:t xml:space="preserve">Процесс </w:t>
      </w:r>
      <w:ins w:id="8" w:author="Олег Шерыхалин" w:date="2012-10-17T20:02:00Z">
        <w:r w:rsidR="00253B9E">
          <w:t xml:space="preserve"> </w:t>
        </w:r>
      </w:ins>
      <w:r>
        <w:t xml:space="preserve">– помещение АЭ в эту зону ведет к </w:t>
      </w:r>
      <w:commentRangeStart w:id="9"/>
      <w:r>
        <w:t>запуску процесса</w:t>
      </w:r>
      <w:commentRangeEnd w:id="9"/>
      <w:r w:rsidR="00253B9E">
        <w:rPr>
          <w:rStyle w:val="ac"/>
        </w:rPr>
        <w:commentReference w:id="9"/>
      </w:r>
      <w:r w:rsidRPr="00142DE3">
        <w:t>;</w:t>
      </w:r>
    </w:p>
    <w:p w:rsidR="00142DE3" w:rsidRDefault="00142DE3" w:rsidP="00142DE3">
      <w:pPr>
        <w:pStyle w:val="a7"/>
        <w:numPr>
          <w:ilvl w:val="0"/>
          <w:numId w:val="2"/>
        </w:numPr>
      </w:pPr>
      <w:proofErr w:type="spellStart"/>
      <w:r>
        <w:t>Процесс-информер</w:t>
      </w:r>
      <w:proofErr w:type="spellEnd"/>
      <w:r>
        <w:t xml:space="preserve"> – зона </w:t>
      </w:r>
      <w:proofErr w:type="gramStart"/>
      <w:r>
        <w:t>в</w:t>
      </w:r>
      <w:proofErr w:type="gramEnd"/>
      <w:r>
        <w:t xml:space="preserve"> или рядом с зоной процесса. Информирует о ходе процесса;</w:t>
      </w:r>
    </w:p>
    <w:p w:rsidR="00142DE3" w:rsidRDefault="00142DE3" w:rsidP="00142DE3">
      <w:pPr>
        <w:pStyle w:val="a7"/>
        <w:numPr>
          <w:ilvl w:val="0"/>
          <w:numId w:val="2"/>
        </w:numPr>
      </w:pPr>
      <w:commentRangeStart w:id="10"/>
      <w:r w:rsidRPr="00220385">
        <w:t xml:space="preserve">Редактирование </w:t>
      </w:r>
      <w:commentRangeEnd w:id="10"/>
      <w:r w:rsidR="00253B9E">
        <w:rPr>
          <w:rStyle w:val="ac"/>
        </w:rPr>
        <w:commentReference w:id="10"/>
      </w:r>
      <w:r w:rsidR="00220385" w:rsidRPr="00220385">
        <w:t>–</w:t>
      </w:r>
      <w:r w:rsidRPr="00220385">
        <w:t xml:space="preserve"> </w:t>
      </w:r>
      <w:r w:rsidR="00220385">
        <w:t>помещение АЭ в эту зону позволяет редактировать содержимое АЭ или удалить  его.</w:t>
      </w:r>
    </w:p>
    <w:p w:rsidR="00155C65" w:rsidRDefault="00155C65" w:rsidP="00142DE3">
      <w:pPr>
        <w:pStyle w:val="a7"/>
        <w:numPr>
          <w:ilvl w:val="0"/>
          <w:numId w:val="2"/>
        </w:numPr>
      </w:pPr>
      <w:commentRangeStart w:id="11"/>
      <w:r>
        <w:t xml:space="preserve">Навигатор </w:t>
      </w:r>
      <w:commentRangeEnd w:id="11"/>
      <w:r w:rsidR="00253B9E">
        <w:rPr>
          <w:rStyle w:val="ac"/>
        </w:rPr>
        <w:commentReference w:id="11"/>
      </w:r>
      <w:r>
        <w:t xml:space="preserve">– </w:t>
      </w:r>
      <w:proofErr w:type="spellStart"/>
      <w:r>
        <w:t>значек</w:t>
      </w:r>
      <w:proofErr w:type="spellEnd"/>
      <w:r>
        <w:t xml:space="preserve"> вызова блока быстрой навигации по приложению.</w:t>
      </w:r>
    </w:p>
    <w:p w:rsidR="00155C65" w:rsidRDefault="00155C65" w:rsidP="00142DE3">
      <w:pPr>
        <w:pStyle w:val="a7"/>
        <w:numPr>
          <w:ilvl w:val="0"/>
          <w:numId w:val="2"/>
        </w:numPr>
      </w:pPr>
      <w:r>
        <w:t>Навигация к соседнему блоку.</w:t>
      </w:r>
    </w:p>
    <w:p w:rsidR="00892ACA" w:rsidRPr="00892ACA" w:rsidRDefault="00892ACA" w:rsidP="00892ACA">
      <w:r>
        <w:t>АЭ:</w:t>
      </w:r>
    </w:p>
    <w:tbl>
      <w:tblPr>
        <w:tblStyle w:val="a8"/>
        <w:tblpPr w:leftFromText="180" w:rightFromText="180" w:horzAnchor="page" w:tblpX="2347" w:tblpY="1200"/>
        <w:tblW w:w="0" w:type="auto"/>
        <w:tblLook w:val="04A0"/>
      </w:tblPr>
      <w:tblGrid>
        <w:gridCol w:w="1367"/>
        <w:gridCol w:w="726"/>
        <w:gridCol w:w="7371"/>
      </w:tblGrid>
      <w:tr w:rsidR="00B119D0" w:rsidTr="00B119D0">
        <w:tc>
          <w:tcPr>
            <w:tcW w:w="1367" w:type="dxa"/>
          </w:tcPr>
          <w:p w:rsidR="00B119D0" w:rsidRP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26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371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</w:tr>
      <w:tr w:rsidR="00B119D0" w:rsidTr="00B119D0">
        <w:tc>
          <w:tcPr>
            <w:tcW w:w="1367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26" w:type="dxa"/>
          </w:tcPr>
          <w:p w:rsidR="00B119D0" w:rsidRPr="00B119D0" w:rsidRDefault="00B119D0" w:rsidP="00B119D0">
            <w:pPr>
              <w:rPr>
                <w:rStyle w:val="a6"/>
                <w:b w:val="0"/>
                <w:bCs w:val="0"/>
                <w:color w:val="1F497D" w:themeColor="text2"/>
              </w:rPr>
            </w:pPr>
          </w:p>
        </w:tc>
        <w:tc>
          <w:tcPr>
            <w:tcW w:w="7371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</w:tr>
      <w:tr w:rsidR="00B119D0" w:rsidTr="00B119D0">
        <w:tc>
          <w:tcPr>
            <w:tcW w:w="1367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26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371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</w:tr>
      <w:tr w:rsidR="00B119D0" w:rsidTr="00B119D0">
        <w:tc>
          <w:tcPr>
            <w:tcW w:w="1367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26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371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</w:tr>
      <w:tr w:rsidR="00B119D0" w:rsidTr="00B119D0">
        <w:tc>
          <w:tcPr>
            <w:tcW w:w="1367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26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  <w:tc>
          <w:tcPr>
            <w:tcW w:w="7371" w:type="dxa"/>
          </w:tcPr>
          <w:p w:rsidR="00B119D0" w:rsidRDefault="00B119D0" w:rsidP="00B119D0">
            <w:pPr>
              <w:rPr>
                <w:rStyle w:val="a6"/>
                <w:b w:val="0"/>
                <w:bCs w:val="0"/>
              </w:rPr>
            </w:pPr>
          </w:p>
        </w:tc>
      </w:tr>
    </w:tbl>
    <w:p w:rsidR="003E7717" w:rsidRPr="00F92633" w:rsidRDefault="003E7717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>Счета – доступные в ДБО счета клиента</w:t>
      </w:r>
      <w:r w:rsidR="00D12E1E" w:rsidRPr="00F92633">
        <w:rPr>
          <w:rStyle w:val="a6"/>
          <w:b w:val="0"/>
          <w:bCs w:val="0"/>
        </w:rPr>
        <w:t>;</w:t>
      </w:r>
    </w:p>
    <w:p w:rsidR="00856223" w:rsidRDefault="00856223" w:rsidP="00F92633">
      <w:pPr>
        <w:pStyle w:val="a7"/>
        <w:numPr>
          <w:ilvl w:val="0"/>
          <w:numId w:val="3"/>
        </w:numPr>
        <w:rPr>
          <w:ins w:id="12" w:author="Олег Шерыхалин" w:date="2012-10-17T20:13:00Z"/>
          <w:rStyle w:val="a6"/>
          <w:b w:val="0"/>
          <w:bCs w:val="0"/>
        </w:rPr>
      </w:pPr>
      <w:ins w:id="13" w:author="Олег Шерыхалин" w:date="2012-10-17T20:12:00Z">
        <w:r>
          <w:rPr>
            <w:rStyle w:val="a6"/>
            <w:b w:val="0"/>
            <w:bCs w:val="0"/>
          </w:rPr>
          <w:t>К</w:t>
        </w:r>
      </w:ins>
      <w:ins w:id="14" w:author="Олег Шерыхалин" w:date="2012-10-17T20:11:00Z">
        <w:r>
          <w:rPr>
            <w:rStyle w:val="a6"/>
            <w:b w:val="0"/>
            <w:bCs w:val="0"/>
          </w:rPr>
          <w:t>ред</w:t>
        </w:r>
      </w:ins>
      <w:ins w:id="15" w:author="Олег Шерыхалин" w:date="2012-10-17T20:12:00Z">
        <w:r>
          <w:rPr>
            <w:rStyle w:val="a6"/>
            <w:b w:val="0"/>
            <w:bCs w:val="0"/>
          </w:rPr>
          <w:t>иты</w:t>
        </w:r>
      </w:ins>
    </w:p>
    <w:p w:rsidR="00856223" w:rsidRDefault="00856223" w:rsidP="00F92633">
      <w:pPr>
        <w:pStyle w:val="a7"/>
        <w:numPr>
          <w:ilvl w:val="0"/>
          <w:numId w:val="3"/>
        </w:numPr>
        <w:rPr>
          <w:ins w:id="16" w:author="Олег Шерыхалин" w:date="2012-10-17T20:14:00Z"/>
          <w:rStyle w:val="a6"/>
          <w:b w:val="0"/>
          <w:bCs w:val="0"/>
        </w:rPr>
      </w:pPr>
      <w:ins w:id="17" w:author="Олег Шерыхалин" w:date="2012-10-17T20:13:00Z">
        <w:r>
          <w:rPr>
            <w:rStyle w:val="a6"/>
            <w:b w:val="0"/>
            <w:bCs w:val="0"/>
          </w:rPr>
          <w:t>Целевые сбережения</w:t>
        </w:r>
      </w:ins>
    </w:p>
    <w:p w:rsidR="00856223" w:rsidRDefault="00856223" w:rsidP="00F92633">
      <w:pPr>
        <w:pStyle w:val="a7"/>
        <w:numPr>
          <w:ilvl w:val="0"/>
          <w:numId w:val="3"/>
        </w:numPr>
        <w:rPr>
          <w:ins w:id="18" w:author="Олег Шерыхалин" w:date="2012-10-17T20:13:00Z"/>
          <w:rStyle w:val="a6"/>
          <w:b w:val="0"/>
          <w:bCs w:val="0"/>
        </w:rPr>
      </w:pPr>
      <w:ins w:id="19" w:author="Олег Шерыхалин" w:date="2012-10-17T20:14:00Z">
        <w:r>
          <w:t>наличны</w:t>
        </w:r>
        <w:r>
          <w:t>е</w:t>
        </w:r>
        <w:r>
          <w:t xml:space="preserve"> ден</w:t>
        </w:r>
        <w:r>
          <w:t>ь</w:t>
        </w:r>
        <w:r>
          <w:t>г</w:t>
        </w:r>
        <w:r>
          <w:t>и</w:t>
        </w:r>
        <w:r>
          <w:t xml:space="preserve"> («кошелёк»)</w:t>
        </w:r>
      </w:ins>
    </w:p>
    <w:p w:rsidR="00856223" w:rsidRDefault="00856223" w:rsidP="00F92633">
      <w:pPr>
        <w:pStyle w:val="a7"/>
        <w:numPr>
          <w:ilvl w:val="0"/>
          <w:numId w:val="3"/>
        </w:numPr>
        <w:rPr>
          <w:ins w:id="20" w:author="Олег Шерыхалин" w:date="2012-10-17T20:14:00Z"/>
        </w:rPr>
      </w:pPr>
      <w:ins w:id="21" w:author="Олег Шерыхалин" w:date="2012-10-17T20:13:00Z">
        <w:r>
          <w:rPr>
            <w:rStyle w:val="a6"/>
            <w:b w:val="0"/>
            <w:bCs w:val="0"/>
          </w:rPr>
          <w:lastRenderedPageBreak/>
          <w:t>Долги</w:t>
        </w:r>
      </w:ins>
      <w:ins w:id="22" w:author="Олег Шерыхалин" w:date="2012-10-17T20:14:00Z">
        <w:r>
          <w:rPr>
            <w:rStyle w:val="a6"/>
            <w:b w:val="0"/>
            <w:bCs w:val="0"/>
          </w:rPr>
          <w:t xml:space="preserve"> </w:t>
        </w:r>
        <w:r>
          <w:t>(«получено в долг», «отдано в долг»)</w:t>
        </w:r>
      </w:ins>
    </w:p>
    <w:p w:rsidR="00856223" w:rsidRDefault="00856223" w:rsidP="00F92633">
      <w:pPr>
        <w:pStyle w:val="a7"/>
        <w:numPr>
          <w:ilvl w:val="0"/>
          <w:numId w:val="3"/>
        </w:numPr>
        <w:rPr>
          <w:ins w:id="23" w:author="Олег Шерыхалин" w:date="2012-10-17T20:11:00Z"/>
          <w:rStyle w:val="a6"/>
          <w:b w:val="0"/>
          <w:bCs w:val="0"/>
        </w:rPr>
      </w:pPr>
      <w:ins w:id="24" w:author="Олег Шерыхалин" w:date="2012-10-17T20:14:00Z">
        <w:r>
          <w:t>Инвестиции (</w:t>
        </w:r>
        <w:proofErr w:type="spellStart"/>
        <w:r>
          <w:t>ПИФы</w:t>
        </w:r>
        <w:proofErr w:type="spellEnd"/>
        <w:r>
          <w:t>, ЦБ, драгметаллы)</w:t>
        </w:r>
      </w:ins>
    </w:p>
    <w:p w:rsidR="00D12E1E" w:rsidRPr="00F92633" w:rsidRDefault="00D12E1E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>Шаблоны документов;</w:t>
      </w:r>
    </w:p>
    <w:p w:rsidR="00D12E1E" w:rsidRPr="00F92633" w:rsidRDefault="00D12E1E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 xml:space="preserve">Документы </w:t>
      </w:r>
      <w:commentRangeStart w:id="25"/>
      <w:r w:rsidRPr="00F92633">
        <w:rPr>
          <w:rStyle w:val="a6"/>
          <w:b w:val="0"/>
          <w:bCs w:val="0"/>
        </w:rPr>
        <w:t xml:space="preserve">обычные </w:t>
      </w:r>
      <w:commentRangeEnd w:id="25"/>
      <w:r w:rsidR="00856223">
        <w:rPr>
          <w:rStyle w:val="ac"/>
        </w:rPr>
        <w:commentReference w:id="25"/>
      </w:r>
      <w:r w:rsidRPr="00F92633">
        <w:rPr>
          <w:rStyle w:val="a6"/>
          <w:b w:val="0"/>
          <w:bCs w:val="0"/>
        </w:rPr>
        <w:t>(продумать сторнирование);</w:t>
      </w:r>
    </w:p>
    <w:p w:rsidR="00D12E1E" w:rsidRPr="00F92633" w:rsidRDefault="00D12E1E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>Документы периодические (</w:t>
      </w:r>
      <w:commentRangeStart w:id="26"/>
      <w:proofErr w:type="spellStart"/>
      <w:r w:rsidRPr="00F92633">
        <w:rPr>
          <w:rStyle w:val="a6"/>
          <w:b w:val="0"/>
          <w:bCs w:val="0"/>
        </w:rPr>
        <w:t>автодокументы</w:t>
      </w:r>
      <w:commentRangeEnd w:id="26"/>
      <w:proofErr w:type="spellEnd"/>
      <w:r w:rsidR="00856223">
        <w:rPr>
          <w:rStyle w:val="ac"/>
        </w:rPr>
        <w:commentReference w:id="26"/>
      </w:r>
      <w:r w:rsidRPr="00F92633">
        <w:rPr>
          <w:rStyle w:val="a6"/>
          <w:b w:val="0"/>
          <w:bCs w:val="0"/>
        </w:rPr>
        <w:t>);</w:t>
      </w:r>
    </w:p>
    <w:p w:rsidR="00D12E1E" w:rsidRPr="00F92633" w:rsidRDefault="00D12E1E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 xml:space="preserve">Документы </w:t>
      </w:r>
      <w:commentRangeStart w:id="27"/>
      <w:r w:rsidRPr="00F92633">
        <w:rPr>
          <w:rStyle w:val="a6"/>
          <w:b w:val="0"/>
          <w:bCs w:val="0"/>
        </w:rPr>
        <w:t>архивные</w:t>
      </w:r>
      <w:commentRangeEnd w:id="27"/>
      <w:r w:rsidR="002E54BF">
        <w:rPr>
          <w:rStyle w:val="ac"/>
        </w:rPr>
        <w:commentReference w:id="27"/>
      </w:r>
      <w:r w:rsidRPr="00F92633">
        <w:rPr>
          <w:rStyle w:val="a6"/>
          <w:b w:val="0"/>
          <w:bCs w:val="0"/>
        </w:rPr>
        <w:t>;</w:t>
      </w:r>
    </w:p>
    <w:p w:rsidR="00D12E1E" w:rsidRPr="00F92633" w:rsidRDefault="00D12E1E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>Задолженности перед поставщиком услуги;</w:t>
      </w:r>
    </w:p>
    <w:p w:rsidR="002E54BF" w:rsidRDefault="002E54BF" w:rsidP="00F92633">
      <w:pPr>
        <w:pStyle w:val="a7"/>
        <w:numPr>
          <w:ilvl w:val="0"/>
          <w:numId w:val="3"/>
        </w:numPr>
        <w:rPr>
          <w:ins w:id="28" w:author="Олег Шерыхалин" w:date="2012-10-17T20:24:00Z"/>
          <w:rStyle w:val="a6"/>
          <w:b w:val="0"/>
          <w:bCs w:val="0"/>
        </w:rPr>
      </w:pPr>
      <w:commentRangeStart w:id="29"/>
      <w:ins w:id="30" w:author="Олег Шерыхалин" w:date="2012-10-17T20:24:00Z">
        <w:r>
          <w:rPr>
            <w:rStyle w:val="a6"/>
            <w:b w:val="0"/>
            <w:bCs w:val="0"/>
          </w:rPr>
          <w:t xml:space="preserve">Расход </w:t>
        </w:r>
        <w:commentRangeEnd w:id="29"/>
        <w:r>
          <w:rPr>
            <w:rStyle w:val="ac"/>
          </w:rPr>
          <w:commentReference w:id="29"/>
        </w:r>
        <w:r>
          <w:rPr>
            <w:rStyle w:val="a6"/>
            <w:b w:val="0"/>
            <w:bCs w:val="0"/>
          </w:rPr>
          <w:t>(оплата)</w:t>
        </w:r>
      </w:ins>
    </w:p>
    <w:p w:rsidR="00D12E1E" w:rsidRPr="00F92633" w:rsidRDefault="00D12E1E" w:rsidP="00F92633">
      <w:pPr>
        <w:pStyle w:val="a7"/>
        <w:numPr>
          <w:ilvl w:val="0"/>
          <w:numId w:val="3"/>
        </w:numPr>
        <w:rPr>
          <w:rStyle w:val="a6"/>
          <w:b w:val="0"/>
          <w:bCs w:val="0"/>
        </w:rPr>
      </w:pPr>
      <w:r w:rsidRPr="00F92633">
        <w:rPr>
          <w:rStyle w:val="a6"/>
          <w:b w:val="0"/>
          <w:bCs w:val="0"/>
        </w:rPr>
        <w:t>Информационные сообщения</w:t>
      </w:r>
      <w:r w:rsidR="00F92633">
        <w:rPr>
          <w:rStyle w:val="a6"/>
          <w:b w:val="0"/>
          <w:bCs w:val="0"/>
          <w:lang w:val="en-US"/>
        </w:rPr>
        <w:t xml:space="preserve"> </w:t>
      </w:r>
      <w:proofErr w:type="spellStart"/>
      <w:r w:rsidR="00F92633">
        <w:rPr>
          <w:rStyle w:val="a6"/>
          <w:b w:val="0"/>
          <w:bCs w:val="0"/>
          <w:lang w:val="en-US"/>
        </w:rPr>
        <w:t>от</w:t>
      </w:r>
      <w:proofErr w:type="spellEnd"/>
      <w:r w:rsidR="00F92633">
        <w:rPr>
          <w:rStyle w:val="a6"/>
          <w:b w:val="0"/>
          <w:bCs w:val="0"/>
          <w:lang w:val="en-US"/>
        </w:rPr>
        <w:t xml:space="preserve"> </w:t>
      </w:r>
      <w:proofErr w:type="spellStart"/>
      <w:r w:rsidR="00F92633">
        <w:rPr>
          <w:rStyle w:val="a6"/>
          <w:b w:val="0"/>
          <w:bCs w:val="0"/>
          <w:lang w:val="en-US"/>
        </w:rPr>
        <w:t>банка</w:t>
      </w:r>
      <w:proofErr w:type="spellEnd"/>
      <w:r w:rsidR="00F92633">
        <w:rPr>
          <w:rStyle w:val="a6"/>
          <w:b w:val="0"/>
          <w:bCs w:val="0"/>
        </w:rPr>
        <w:t>.</w:t>
      </w:r>
    </w:p>
    <w:p w:rsidR="00357CA4" w:rsidRDefault="0031608A" w:rsidP="00357CA4">
      <w:pPr>
        <w:rPr>
          <w:rStyle w:val="a6"/>
          <w:b w:val="0"/>
        </w:rPr>
      </w:pPr>
      <w:r>
        <w:rPr>
          <w:rStyle w:val="a6"/>
          <w:b w:val="0"/>
        </w:rPr>
        <w:t>Пример построения интерфейса приведен на рисунке 1, демонстрирующем процесс оплаты задолженност</w:t>
      </w:r>
      <w:proofErr w:type="gramStart"/>
      <w:r>
        <w:rPr>
          <w:rStyle w:val="a6"/>
          <w:b w:val="0"/>
        </w:rPr>
        <w:t>и(</w:t>
      </w:r>
      <w:proofErr w:type="gramEnd"/>
      <w:r>
        <w:rPr>
          <w:rStyle w:val="a6"/>
          <w:b w:val="0"/>
        </w:rPr>
        <w:t>ей) клиента.</w:t>
      </w:r>
    </w:p>
    <w:p w:rsidR="0031608A" w:rsidRDefault="0031608A" w:rsidP="0031608A">
      <w:pPr>
        <w:keepNext/>
      </w:pPr>
      <w:r>
        <w:rPr>
          <w:bCs/>
          <w:noProof/>
          <w:lang w:eastAsia="ru-RU"/>
        </w:rPr>
        <w:drawing>
          <wp:inline distT="0" distB="0" distL="0" distR="0">
            <wp:extent cx="5486400" cy="3076575"/>
            <wp:effectExtent l="19050" t="0" r="0" b="0"/>
            <wp:docPr id="1" name="Рисунок 0" descr="template_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bas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A" w:rsidRDefault="0031608A" w:rsidP="0031608A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31608A" w:rsidRDefault="0031608A" w:rsidP="0031608A">
      <w:pPr>
        <w:pStyle w:val="a7"/>
        <w:numPr>
          <w:ilvl w:val="0"/>
          <w:numId w:val="4"/>
        </w:numPr>
      </w:pPr>
      <w:r>
        <w:t>Зона 1 и 9 – навигация по приложению;</w:t>
      </w:r>
    </w:p>
    <w:p w:rsidR="0031608A" w:rsidRDefault="0031608A" w:rsidP="0031608A">
      <w:pPr>
        <w:pStyle w:val="a7"/>
        <w:numPr>
          <w:ilvl w:val="0"/>
          <w:numId w:val="4"/>
        </w:numPr>
      </w:pPr>
      <w:r>
        <w:t xml:space="preserve">Зона 2 – </w:t>
      </w:r>
      <w:r w:rsidR="002522E0">
        <w:t xml:space="preserve">общесистемная </w:t>
      </w:r>
      <w:r>
        <w:t>информационная панель;</w:t>
      </w:r>
    </w:p>
    <w:p w:rsidR="0031608A" w:rsidRDefault="0031608A" w:rsidP="0031608A">
      <w:pPr>
        <w:pStyle w:val="a7"/>
        <w:numPr>
          <w:ilvl w:val="0"/>
          <w:numId w:val="4"/>
        </w:numPr>
      </w:pPr>
      <w:r>
        <w:t>Зона 3 – контейнер АЭ;</w:t>
      </w:r>
    </w:p>
    <w:p w:rsidR="0031608A" w:rsidRDefault="0031608A" w:rsidP="0031608A">
      <w:pPr>
        <w:pStyle w:val="a7"/>
        <w:numPr>
          <w:ilvl w:val="0"/>
          <w:numId w:val="4"/>
        </w:numPr>
      </w:pPr>
      <w:r>
        <w:t>АЭ 4 – счета клиента подключенные к ДБО;</w:t>
      </w:r>
    </w:p>
    <w:p w:rsidR="0031608A" w:rsidRDefault="0031608A" w:rsidP="0031608A">
      <w:pPr>
        <w:pStyle w:val="a7"/>
        <w:numPr>
          <w:ilvl w:val="0"/>
          <w:numId w:val="4"/>
        </w:numPr>
      </w:pPr>
      <w:r>
        <w:t>АЭ 5 – задолженности клиента перед поставщиком услуги или шаблоны документов;</w:t>
      </w:r>
    </w:p>
    <w:p w:rsidR="0031608A" w:rsidRDefault="0031608A" w:rsidP="0031608A">
      <w:pPr>
        <w:pStyle w:val="a7"/>
        <w:numPr>
          <w:ilvl w:val="0"/>
          <w:numId w:val="4"/>
        </w:numPr>
      </w:pPr>
      <w:r>
        <w:t>Зона 6 – процесс запуска оплаты задолженност</w:t>
      </w:r>
      <w:proofErr w:type="gramStart"/>
      <w:r>
        <w:t>и(</w:t>
      </w:r>
      <w:proofErr w:type="gramEnd"/>
      <w:r>
        <w:t>ей) или шаблона документа(</w:t>
      </w:r>
      <w:proofErr w:type="spellStart"/>
      <w:r>
        <w:t>ов</w:t>
      </w:r>
      <w:proofErr w:type="spellEnd"/>
      <w:r>
        <w:t>);</w:t>
      </w:r>
    </w:p>
    <w:p w:rsidR="0031608A" w:rsidRDefault="0031608A" w:rsidP="0031608A">
      <w:pPr>
        <w:pStyle w:val="a7"/>
        <w:numPr>
          <w:ilvl w:val="0"/>
          <w:numId w:val="4"/>
        </w:numPr>
      </w:pPr>
      <w:r>
        <w:t>Зона 7</w:t>
      </w:r>
      <w:r w:rsidRPr="0031608A">
        <w:t xml:space="preserve"> – </w:t>
      </w:r>
      <w:del w:id="31" w:author="Олег Шерыхалин" w:date="2012-10-17T20:31:00Z">
        <w:r w:rsidRPr="0031608A" w:rsidDel="001C0F94">
          <w:delText xml:space="preserve">процесс </w:delText>
        </w:r>
      </w:del>
      <w:proofErr w:type="spellStart"/>
      <w:ins w:id="32" w:author="Олег Шерыхалин" w:date="2012-10-17T20:31:00Z">
        <w:r w:rsidR="001C0F94" w:rsidRPr="0031608A">
          <w:t>процесс</w:t>
        </w:r>
        <w:r w:rsidR="001C0F94">
          <w:t>-</w:t>
        </w:r>
      </w:ins>
      <w:r>
        <w:t>информер</w:t>
      </w:r>
      <w:proofErr w:type="spellEnd"/>
      <w:r>
        <w:t xml:space="preserve"> о ходе исполнения сформированных процессом банковских документах;</w:t>
      </w:r>
    </w:p>
    <w:p w:rsidR="0031608A" w:rsidRPr="0031608A" w:rsidRDefault="0031608A" w:rsidP="0031608A">
      <w:pPr>
        <w:pStyle w:val="a7"/>
        <w:numPr>
          <w:ilvl w:val="0"/>
          <w:numId w:val="4"/>
        </w:numPr>
      </w:pPr>
      <w:r>
        <w:t xml:space="preserve">Зона 8 – детализация. Помещение туда АЭ 4 (счета клиента) </w:t>
      </w:r>
      <w:r w:rsidR="002522E0">
        <w:t>приведет к выводу свой</w:t>
      </w:r>
      <w:proofErr w:type="gramStart"/>
      <w:r w:rsidR="002522E0">
        <w:t>ств сч</w:t>
      </w:r>
      <w:proofErr w:type="gramEnd"/>
      <w:r w:rsidR="002522E0">
        <w:t>ета. Помещение АЭ 5 (задолженности или шаблона) приведет к выводу сво</w:t>
      </w:r>
      <w:r w:rsidR="005F694B">
        <w:t xml:space="preserve">йств этой </w:t>
      </w:r>
      <w:r w:rsidR="002522E0">
        <w:t>задолженности.</w:t>
      </w:r>
    </w:p>
    <w:p w:rsidR="00D41DFD" w:rsidRDefault="00D41DFD" w:rsidP="00D41DFD">
      <w:pPr>
        <w:pStyle w:val="a5"/>
        <w:rPr>
          <w:rStyle w:val="a6"/>
        </w:rPr>
      </w:pPr>
      <w:r>
        <w:rPr>
          <w:rStyle w:val="a6"/>
        </w:rPr>
        <w:t>Общая схема   клиентской части ДБО</w:t>
      </w:r>
    </w:p>
    <w:p w:rsidR="002522E0" w:rsidRDefault="002522E0" w:rsidP="00D41DFD">
      <w:pPr>
        <w:pStyle w:val="a5"/>
        <w:rPr>
          <w:rStyle w:val="a6"/>
        </w:rPr>
      </w:pPr>
    </w:p>
    <w:p w:rsidR="00D41DFD" w:rsidRDefault="00D41DFD" w:rsidP="00D41DFD">
      <w:pPr>
        <w:pStyle w:val="a5"/>
        <w:rPr>
          <w:rStyle w:val="a6"/>
        </w:rPr>
      </w:pPr>
      <w:r>
        <w:rPr>
          <w:rStyle w:val="a6"/>
        </w:rPr>
        <w:t>Логика переходов между модулями в клиентской части ДБО</w:t>
      </w:r>
    </w:p>
    <w:p w:rsidR="00D41DFD" w:rsidRPr="00D41DFD" w:rsidRDefault="00D41DFD" w:rsidP="00D41DFD">
      <w:pPr>
        <w:pStyle w:val="a5"/>
        <w:rPr>
          <w:rStyle w:val="a6"/>
        </w:rPr>
      </w:pPr>
      <w:r>
        <w:rPr>
          <w:rStyle w:val="a6"/>
        </w:rPr>
        <w:t xml:space="preserve">Информационные потоки </w:t>
      </w:r>
      <w:proofErr w:type="gramStart"/>
      <w:r w:rsidR="00C87AF7">
        <w:rPr>
          <w:rStyle w:val="a6"/>
        </w:rPr>
        <w:t>клиентское</w:t>
      </w:r>
      <w:proofErr w:type="gramEnd"/>
      <w:r w:rsidR="00C87AF7">
        <w:rPr>
          <w:rStyle w:val="a6"/>
        </w:rPr>
        <w:t xml:space="preserve"> ПО</w:t>
      </w:r>
      <w:r w:rsidRPr="00D41DFD">
        <w:rPr>
          <w:rStyle w:val="a6"/>
        </w:rPr>
        <w:t xml:space="preserve"> – серверная </w:t>
      </w:r>
      <w:r>
        <w:rPr>
          <w:rStyle w:val="a6"/>
        </w:rPr>
        <w:t>часть ДБО</w:t>
      </w:r>
    </w:p>
    <w:p w:rsidR="00D41DFD" w:rsidRPr="001E7181" w:rsidRDefault="00D41DFD" w:rsidP="001E7181"/>
    <w:sectPr w:rsidR="00D41DFD" w:rsidRPr="001E7181" w:rsidSect="001A4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Олег Шерыхалин" w:date="2012-10-17T20:33:00Z" w:initials="Олег">
    <w:p w:rsidR="00C773EC" w:rsidRPr="008674D3" w:rsidRDefault="00C773EC">
      <w:pPr>
        <w:pStyle w:val="ad"/>
      </w:pPr>
      <w:r>
        <w:rPr>
          <w:rStyle w:val="ac"/>
        </w:rPr>
        <w:annotationRef/>
      </w:r>
      <w:r w:rsidRPr="008674D3">
        <w:t xml:space="preserve">Этот оборот речи </w:t>
      </w:r>
      <w:r w:rsidR="008674D3">
        <w:t>демонстрирует неуверенность. Мы должны быть экспертами, и рассказывать заказчику о трендах так, чтобы не оставалось сомнений в нашей компетентности.</w:t>
      </w:r>
    </w:p>
  </w:comment>
  <w:comment w:id="1" w:author="Олег Шерыхалин" w:date="2012-10-17T20:33:00Z" w:initials="Олег">
    <w:p w:rsidR="008674D3" w:rsidRDefault="008674D3">
      <w:pPr>
        <w:pStyle w:val="ad"/>
      </w:pPr>
      <w:r>
        <w:rPr>
          <w:rStyle w:val="ac"/>
        </w:rPr>
        <w:annotationRef/>
      </w:r>
      <w:r>
        <w:t>Надо указать полное название документа, чтобы читатель мог легко найти в интернете. Это тоже показатель нашей компетентности.</w:t>
      </w:r>
    </w:p>
  </w:comment>
  <w:comment w:id="2" w:author="Олег Шерыхалин" w:date="2012-10-17T20:33:00Z" w:initials="Олег">
    <w:p w:rsidR="008674D3" w:rsidRDefault="008674D3">
      <w:pPr>
        <w:pStyle w:val="ad"/>
      </w:pPr>
      <w:r>
        <w:rPr>
          <w:rStyle w:val="ac"/>
        </w:rPr>
        <w:annotationRef/>
      </w:r>
      <w:r>
        <w:t xml:space="preserve">Наверняка есть такие прогнозы у </w:t>
      </w:r>
      <w:proofErr w:type="spellStart"/>
      <w:r>
        <w:t>Э.Муртазина</w:t>
      </w:r>
      <w:proofErr w:type="spellEnd"/>
      <w:r>
        <w:t xml:space="preserve"> или других авторитетов Российского рынка.</w:t>
      </w:r>
    </w:p>
  </w:comment>
  <w:comment w:id="3" w:author="Олег Шерыхалин" w:date="2012-10-17T20:33:00Z" w:initials="Олег">
    <w:p w:rsidR="004E58B3" w:rsidRDefault="004E58B3">
      <w:pPr>
        <w:pStyle w:val="ad"/>
      </w:pPr>
      <w:r>
        <w:rPr>
          <w:rStyle w:val="ac"/>
        </w:rPr>
        <w:annotationRef/>
      </w:r>
      <w:r>
        <w:t>Чтобы отличаться от конкурентов, предлагаю позиционировать наш продукт по-другому.</w:t>
      </w:r>
    </w:p>
    <w:p w:rsidR="004E58B3" w:rsidRDefault="004E58B3">
      <w:pPr>
        <w:pStyle w:val="ad"/>
      </w:pPr>
      <w:r>
        <w:t xml:space="preserve">Мы не ограничиваем функции банка проведением платежей. Мы видим банк в качестве финансового советника клиента. Цель – помочь клиенту эффективно распоряжаться своими деньгами и временем. Поэтому мы выходим за рамки </w:t>
      </w:r>
      <w:r w:rsidR="00793790">
        <w:t>традиционной оплаты услуг</w:t>
      </w:r>
      <w:r>
        <w:t>, и предлагаем систему управления личными финансами.</w:t>
      </w:r>
    </w:p>
  </w:comment>
  <w:comment w:id="4" w:author="Олег Шерыхалин" w:date="2012-10-17T20:33:00Z" w:initials="Олег">
    <w:p w:rsidR="00793790" w:rsidRDefault="00793790">
      <w:pPr>
        <w:pStyle w:val="ad"/>
      </w:pPr>
      <w:r>
        <w:rPr>
          <w:rStyle w:val="ac"/>
        </w:rPr>
        <w:annotationRef/>
      </w:r>
      <w:r>
        <w:t xml:space="preserve">Конечно, это часто используемая услуга (в традиционных системах ДБО), но для банка не менее важно размещение средств клиента </w:t>
      </w:r>
      <w:r w:rsidR="00D73452">
        <w:t>на депозитах</w:t>
      </w:r>
      <w:r>
        <w:t xml:space="preserve">, кредитование (в т.ч. </w:t>
      </w:r>
      <w:proofErr w:type="spellStart"/>
      <w:r>
        <w:t>кред</w:t>
      </w:r>
      <w:proofErr w:type="gramStart"/>
      <w:r>
        <w:t>.к</w:t>
      </w:r>
      <w:proofErr w:type="gramEnd"/>
      <w:r>
        <w:t>арты</w:t>
      </w:r>
      <w:proofErr w:type="spellEnd"/>
      <w:r>
        <w:t xml:space="preserve">), </w:t>
      </w:r>
      <w:r w:rsidR="00D73452">
        <w:t>и использование клиентом карт в торговой сети. Поэтому, во главе угла – стимулирование клиента к  использованию всех банковских продуктов, не только платежей.</w:t>
      </w:r>
    </w:p>
    <w:p w:rsidR="00D73452" w:rsidRPr="00793790" w:rsidRDefault="00D73452">
      <w:pPr>
        <w:pStyle w:val="ad"/>
      </w:pPr>
      <w:r>
        <w:t xml:space="preserve">Такой подход – наше главное конкурентное преимущество, всё остальное – интуитивность, автоматизация, единый интерфейс </w:t>
      </w:r>
      <w:r w:rsidR="00C058E1">
        <w:t>–</w:t>
      </w:r>
      <w:r>
        <w:t xml:space="preserve"> </w:t>
      </w:r>
      <w:r w:rsidR="00C058E1">
        <w:t>служит главной цели: использовать банковские продукты для эффективного распоряжения своими деньгами.</w:t>
      </w:r>
    </w:p>
  </w:comment>
  <w:comment w:id="9" w:author="Олег Шерыхалин" w:date="2012-10-17T20:33:00Z" w:initials="Олег">
    <w:p w:rsidR="00253B9E" w:rsidRDefault="00253B9E">
      <w:pPr>
        <w:pStyle w:val="ad"/>
      </w:pPr>
      <w:r>
        <w:rPr>
          <w:rStyle w:val="ac"/>
        </w:rPr>
        <w:annotationRef/>
      </w:r>
      <w:r>
        <w:t>Например?</w:t>
      </w:r>
    </w:p>
  </w:comment>
  <w:comment w:id="10" w:author="Олег Шерыхалин" w:date="2012-10-17T20:33:00Z" w:initials="Олег">
    <w:p w:rsidR="00253B9E" w:rsidRDefault="00253B9E">
      <w:pPr>
        <w:pStyle w:val="ad"/>
      </w:pPr>
      <w:r>
        <w:rPr>
          <w:rStyle w:val="ac"/>
        </w:rPr>
        <w:annotationRef/>
      </w:r>
      <w:r>
        <w:t>Предлагаю не выделять «редактирование» как отдельную зону. Пусть «детализация» подразумевает не только просмотр, но и редактирование, если это необходимо.</w:t>
      </w:r>
    </w:p>
  </w:comment>
  <w:comment w:id="11" w:author="Олег Шерыхалин" w:date="2012-10-17T20:33:00Z" w:initials="Олег">
    <w:p w:rsidR="00253B9E" w:rsidRDefault="00253B9E">
      <w:pPr>
        <w:pStyle w:val="ad"/>
      </w:pPr>
      <w:r>
        <w:rPr>
          <w:rStyle w:val="ac"/>
        </w:rPr>
        <w:annotationRef/>
      </w:r>
      <w:r>
        <w:t>Надо делать навигацию настолько простой и естественной, чтобы не было нужды в «навигаторе».</w:t>
      </w:r>
    </w:p>
  </w:comment>
  <w:comment w:id="25" w:author="Олег Шерыхалин" w:date="2012-10-17T20:33:00Z" w:initials="Олег">
    <w:p w:rsidR="00856223" w:rsidRDefault="00856223">
      <w:pPr>
        <w:pStyle w:val="ad"/>
      </w:pPr>
      <w:r>
        <w:rPr>
          <w:rStyle w:val="ac"/>
        </w:rPr>
        <w:annotationRef/>
      </w:r>
      <w:r>
        <w:t>В смысле?</w:t>
      </w:r>
    </w:p>
  </w:comment>
  <w:comment w:id="26" w:author="Олег Шерыхалин" w:date="2012-10-17T20:33:00Z" w:initials="Олег">
    <w:p w:rsidR="00856223" w:rsidRDefault="00856223">
      <w:pPr>
        <w:pStyle w:val="ad"/>
      </w:pPr>
      <w:r>
        <w:rPr>
          <w:rStyle w:val="ac"/>
        </w:rPr>
        <w:annotationRef/>
      </w:r>
      <w:r>
        <w:t>Предлагаю терминологию: «</w:t>
      </w:r>
      <w:proofErr w:type="gramStart"/>
      <w:r>
        <w:t>Периодический</w:t>
      </w:r>
      <w:proofErr w:type="gramEnd"/>
      <w:r>
        <w:t>» - исполняемый по графику, «</w:t>
      </w:r>
      <w:proofErr w:type="spellStart"/>
      <w:r>
        <w:t>Автоплатёж</w:t>
      </w:r>
      <w:proofErr w:type="spellEnd"/>
      <w:r>
        <w:t>» исполняемый при появлении задолженности.</w:t>
      </w:r>
    </w:p>
  </w:comment>
  <w:comment w:id="27" w:author="Олег Шерыхалин" w:date="2012-10-17T20:33:00Z" w:initials="Олег">
    <w:p w:rsidR="002E54BF" w:rsidRDefault="002E54BF">
      <w:pPr>
        <w:pStyle w:val="ad"/>
      </w:pPr>
      <w:r>
        <w:rPr>
          <w:rStyle w:val="ac"/>
        </w:rPr>
        <w:annotationRef/>
      </w:r>
      <w:r>
        <w:t>Чем отличается от «обычного» как АЭ?</w:t>
      </w:r>
    </w:p>
  </w:comment>
  <w:comment w:id="29" w:author="Олег Шерыхалин" w:date="2012-10-17T20:33:00Z" w:initials="Олег">
    <w:p w:rsidR="002E54BF" w:rsidRDefault="002E54BF">
      <w:pPr>
        <w:pStyle w:val="ad"/>
      </w:pPr>
      <w:r>
        <w:rPr>
          <w:rStyle w:val="ac"/>
        </w:rPr>
        <w:annotationRef/>
      </w:r>
      <w:r>
        <w:t>Например, платёж третьим лицам (надо вводить реквизиты); оплата услуг (выбрать поставщика из списка); расход наличных. Короче – платежи не по шаблону.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5EFF"/>
    <w:multiLevelType w:val="hybridMultilevel"/>
    <w:tmpl w:val="6EB21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C61F4"/>
    <w:multiLevelType w:val="hybridMultilevel"/>
    <w:tmpl w:val="27A2D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A37A3"/>
    <w:multiLevelType w:val="hybridMultilevel"/>
    <w:tmpl w:val="669C0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176E8"/>
    <w:multiLevelType w:val="hybridMultilevel"/>
    <w:tmpl w:val="D56C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1E7181"/>
    <w:rsid w:val="0004670C"/>
    <w:rsid w:val="00142DE3"/>
    <w:rsid w:val="00155C65"/>
    <w:rsid w:val="001A4D36"/>
    <w:rsid w:val="001B40C9"/>
    <w:rsid w:val="001C0F94"/>
    <w:rsid w:val="001D2DA5"/>
    <w:rsid w:val="001E7181"/>
    <w:rsid w:val="00220385"/>
    <w:rsid w:val="002522E0"/>
    <w:rsid w:val="00253B9E"/>
    <w:rsid w:val="002B647C"/>
    <w:rsid w:val="002E3FBE"/>
    <w:rsid w:val="002E54BF"/>
    <w:rsid w:val="0031608A"/>
    <w:rsid w:val="00357CA4"/>
    <w:rsid w:val="003E7717"/>
    <w:rsid w:val="004E3F66"/>
    <w:rsid w:val="004E58B3"/>
    <w:rsid w:val="005E05B6"/>
    <w:rsid w:val="005F1A13"/>
    <w:rsid w:val="005F694B"/>
    <w:rsid w:val="00656EEB"/>
    <w:rsid w:val="00793790"/>
    <w:rsid w:val="007F21F4"/>
    <w:rsid w:val="007F63E3"/>
    <w:rsid w:val="00826C68"/>
    <w:rsid w:val="00856223"/>
    <w:rsid w:val="008653E4"/>
    <w:rsid w:val="008674D3"/>
    <w:rsid w:val="00892ACA"/>
    <w:rsid w:val="008A2EA3"/>
    <w:rsid w:val="008C505A"/>
    <w:rsid w:val="009850FB"/>
    <w:rsid w:val="009908F2"/>
    <w:rsid w:val="00A2393E"/>
    <w:rsid w:val="00A77C5C"/>
    <w:rsid w:val="00A92EE9"/>
    <w:rsid w:val="00B119D0"/>
    <w:rsid w:val="00B536E2"/>
    <w:rsid w:val="00B82977"/>
    <w:rsid w:val="00C058E1"/>
    <w:rsid w:val="00C773EC"/>
    <w:rsid w:val="00C87AF7"/>
    <w:rsid w:val="00CB26F2"/>
    <w:rsid w:val="00D12E1E"/>
    <w:rsid w:val="00D41DFD"/>
    <w:rsid w:val="00D73452"/>
    <w:rsid w:val="00E4270F"/>
    <w:rsid w:val="00E56A41"/>
    <w:rsid w:val="00F9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7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E7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1E7181"/>
    <w:pPr>
      <w:spacing w:after="0" w:line="240" w:lineRule="auto"/>
    </w:pPr>
  </w:style>
  <w:style w:type="character" w:styleId="a6">
    <w:name w:val="Strong"/>
    <w:basedOn w:val="a0"/>
    <w:uiPriority w:val="22"/>
    <w:qFormat/>
    <w:rsid w:val="00D41DFD"/>
    <w:rPr>
      <w:b/>
      <w:bCs/>
    </w:rPr>
  </w:style>
  <w:style w:type="paragraph" w:styleId="a7">
    <w:name w:val="List Paragraph"/>
    <w:basedOn w:val="a"/>
    <w:uiPriority w:val="34"/>
    <w:qFormat/>
    <w:rsid w:val="00826C68"/>
    <w:pPr>
      <w:ind w:left="720"/>
      <w:contextualSpacing/>
    </w:pPr>
  </w:style>
  <w:style w:type="table" w:styleId="a8">
    <w:name w:val="Table Grid"/>
    <w:basedOn w:val="a1"/>
    <w:uiPriority w:val="59"/>
    <w:rsid w:val="00B11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1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1608A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3160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773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773E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773E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73E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773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Олег Шерыхалин</cp:lastModifiedBy>
  <cp:revision>2</cp:revision>
  <dcterms:created xsi:type="dcterms:W3CDTF">2012-10-17T14:34:00Z</dcterms:created>
  <dcterms:modified xsi:type="dcterms:W3CDTF">2012-10-17T14:34:00Z</dcterms:modified>
</cp:coreProperties>
</file>